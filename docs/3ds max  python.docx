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018CA"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系统的pyton安装</w:t>
      </w:r>
    </w:p>
    <w:p w14:paraId="4546C64C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 w14:paraId="67A793CF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 w14:paraId="3046EACE"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安装升级pip</w:t>
      </w:r>
    </w:p>
    <w:p w14:paraId="5247C805"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Max python 文件夹   cmd   python.exe </w:t>
      </w:r>
      <w:bookmarkStart w:id="0" w:name="OLE_LINK2"/>
      <w:r>
        <w:rPr>
          <w:rFonts w:hint="eastAsia" w:ascii="微软雅黑" w:hAnsi="微软雅黑" w:eastAsia="微软雅黑" w:cs="微软雅黑"/>
          <w:lang w:val="en-US" w:eastAsia="zh-CN"/>
        </w:rPr>
        <w:t>get-pip.py</w:t>
      </w:r>
      <w:bookmarkEnd w:id="0"/>
    </w:p>
    <w:p w14:paraId="02F94155"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Shift + 右键  打开 powershell</w:t>
      </w:r>
    </w:p>
    <w:p w14:paraId="252CAAC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python -m pip install --upgrade pip</w:t>
      </w:r>
    </w:p>
    <w:p w14:paraId="56542897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安装所需要的模块</w:t>
      </w:r>
    </w:p>
    <w:p w14:paraId="55AC933B">
      <w:pPr>
        <w:numPr>
          <w:ilvl w:val="-1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在python 文件夹 cmd  =&gt;</w:t>
      </w:r>
    </w:p>
    <w:p w14:paraId="40D65F20"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python.exe -m pip install --user numpy</w:t>
      </w:r>
    </w:p>
    <w:p w14:paraId="780367A2">
      <w:pPr>
        <w:numPr>
          <w:ilvl w:val="-1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python.exe -m pip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list </w:t>
      </w:r>
    </w:p>
    <w:p w14:paraId="287260A4"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查看max已安装的模块</w:t>
      </w:r>
    </w:p>
    <w:p w14:paraId="69E889B7"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179D57AF"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29B25E98"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2510DB0D"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4E9499FB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VS code 编写代码（缺点pymxs库不能自动补全）</w:t>
      </w:r>
    </w:p>
    <w:p w14:paraId="2D80907B"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"https://github.com/techartorg/MXSPyCOM"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techartorg/MXSPyCOM：MXSCOM的现代版本，允许从外部代码编辑器编辑和执行3ds Max MaxScript和Python文件。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E578D0A"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"https://blog.csdn.net/to4698/article/details/126295698"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(9条消息) Visual Studio Code 发送到 3ds Max_vc code maxscript_to4698的博客-CSDN博客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971A0E2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48166C3C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508F0401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613D242A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3ds max  安装模块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br w:type="textWrapping"/>
      </w:r>
      <w:bookmarkStart w:id="1" w:name="OLE_LINK1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import pip</w:t>
      </w:r>
    </w:p>
    <w:p w14:paraId="6193B497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pip.main(['install', 'requests'])  --安装模块</w:t>
      </w:r>
    </w:p>
    <w:p w14:paraId="1012FBDF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import requests  --测试是否安装成功</w:t>
      </w:r>
    </w:p>
    <w:bookmarkEnd w:id="1"/>
    <w:p w14:paraId="140F6CD7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print(requests.__file__)  --查看模块安装位置</w:t>
      </w:r>
    </w:p>
    <w:p w14:paraId="10B39B9B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653FF567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3ds max python的模块安装路径</w:t>
      </w:r>
    </w:p>
    <w:p w14:paraId="260B6CA5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C:\Users\pc\AppData\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Roaming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\Python\Python37\site-packages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C:\Users\pc\AppData\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Roaming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\Python\Python310\site-packages</w:t>
      </w:r>
    </w:p>
    <w:p w14:paraId="404CD4C1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228A61AE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内置的模块路径</w:t>
      </w:r>
    </w:p>
    <w:p w14:paraId="7C3C6D0D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C:\ProgramFiles\Autodesk\3dsMax2024\Python\Lib\site-packages</w:t>
      </w:r>
    </w:p>
    <w:p w14:paraId="104118A3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70F58A8B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系统的python模块路径</w:t>
      </w:r>
    </w:p>
    <w:p w14:paraId="69B39229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</w:pPr>
      <w:bookmarkStart w:id="2" w:name="OLE_LINK3"/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C:\Users\pc\AppData\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Local\Programs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\Python\Python310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\Lib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  <w:t>\site-packages</w:t>
      </w:r>
    </w:p>
    <w:bookmarkEnd w:id="2"/>
    <w:p w14:paraId="5ACA29A1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4A4EF2F7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7D9F654B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5BCA73F9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3ds max 配置  vscode</w:t>
      </w:r>
      <w:bookmarkStart w:id="3" w:name="_GoBack"/>
      <w:bookmarkEnd w:id="3"/>
    </w:p>
    <w:p w14:paraId="1DA26DE3"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1、安装中文简体</w:t>
      </w:r>
    </w:p>
    <w:p w14:paraId="760989F7">
      <w:pPr>
        <w:numPr>
          <w:ilvl w:val="0"/>
          <w:numId w:val="0"/>
        </w:numP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Ctrl+Shift+P</w:t>
      </w:r>
      <w:r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(打开命令面板)，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输入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Configure Display Language</w:t>
      </w:r>
    </w:p>
    <w:p w14:paraId="0803F297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下载编译好的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MXSPyCOM.exe ；initialize_COM_server.ms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两个文件</w:t>
      </w:r>
    </w:p>
    <w:p w14:paraId="4B8F1A75"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4、文件=》将文件夹添加到工作区</w:t>
      </w:r>
    </w:p>
    <w:p w14:paraId="2FDF61A3">
      <w:pPr>
        <w:numPr>
          <w:ilvl w:val="0"/>
          <w:numId w:val="0"/>
        </w:numPr>
        <w:rPr>
          <w:ins w:id="0" w:author="WPS_1668067275" w:date="2024-01-15T18:50:07Z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菜单栏中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终端 - 配置任务</w:t>
      </w:r>
      <w:r>
        <w:rPr>
          <w:rStyle w:val="7"/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新建一个配置 tasks.json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 w14:paraId="1AA39181">
      <w:pPr>
        <w:numPr>
          <w:ilvl w:val="0"/>
          <w:numId w:val="0"/>
        </w:numPr>
        <w:rPr>
          <w:ins w:id="1" w:author="WPS_1668067275" w:date="2024-01-15T18:50:08Z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081BA558">
      <w:pPr>
        <w:numPr>
          <w:ilvl w:val="0"/>
          <w:numId w:val="0"/>
        </w:numPr>
        <w:rPr>
          <w:ins w:id="2" w:author="WPS_1668067275" w:date="2024-01-15T18:50:08Z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1060AD9A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22DFE"/>
    <w:multiLevelType w:val="multilevel"/>
    <w:tmpl w:val="A6022DF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4BCCC0"/>
    <w:multiLevelType w:val="singleLevel"/>
    <w:tmpl w:val="204BCC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68067275">
    <w15:presenceInfo w15:providerId="WPS Office" w15:userId="28559929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kOWVlMmI4NWZhMzFmMjYwMjQwMjRjY2ZiNGU2ZGQifQ=="/>
  </w:docVars>
  <w:rsids>
    <w:rsidRoot w:val="00000000"/>
    <w:rsid w:val="00A47386"/>
    <w:rsid w:val="022946EF"/>
    <w:rsid w:val="031821BF"/>
    <w:rsid w:val="073B4381"/>
    <w:rsid w:val="09E717E1"/>
    <w:rsid w:val="0C6F5DE9"/>
    <w:rsid w:val="19650358"/>
    <w:rsid w:val="1DF61EC7"/>
    <w:rsid w:val="205D0E15"/>
    <w:rsid w:val="2D684463"/>
    <w:rsid w:val="32BF2D77"/>
    <w:rsid w:val="348C50A5"/>
    <w:rsid w:val="353979ED"/>
    <w:rsid w:val="38B44A00"/>
    <w:rsid w:val="406665E0"/>
    <w:rsid w:val="466478AD"/>
    <w:rsid w:val="4C521AEA"/>
    <w:rsid w:val="51402E7D"/>
    <w:rsid w:val="565217DC"/>
    <w:rsid w:val="58676ADA"/>
    <w:rsid w:val="5C074CC3"/>
    <w:rsid w:val="5E211941"/>
    <w:rsid w:val="5F296CFF"/>
    <w:rsid w:val="61941896"/>
    <w:rsid w:val="61F05D57"/>
    <w:rsid w:val="61F37D37"/>
    <w:rsid w:val="6223212B"/>
    <w:rsid w:val="6BD10BAB"/>
    <w:rsid w:val="6C89702F"/>
    <w:rsid w:val="766C08AD"/>
    <w:rsid w:val="778748B5"/>
    <w:rsid w:val="79AB6836"/>
    <w:rsid w:val="7F4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</Words>
  <Characters>925</Characters>
  <Lines>0</Lines>
  <Paragraphs>0</Paragraphs>
  <TotalTime>297</TotalTime>
  <ScaleCrop>false</ScaleCrop>
  <LinksUpToDate>false</LinksUpToDate>
  <CharactersWithSpaces>999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2023-05-23T10:49:00Z</dcterms:created>
  <dc:creator>pc</dc:creator>
  <cp:lastModifiedBy>WPS_1668067275</cp:lastModifiedBy>
  <dcterms:modified xsi:type="dcterms:W3CDTF">2024-11-13T12:47:07Z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57068085E6424EC9871470A58F7D46C7_12</vt:lpwstr>
  </property>
</Properties>
</file>